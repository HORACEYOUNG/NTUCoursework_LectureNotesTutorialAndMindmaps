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264A3" w14:textId="77777777" w:rsidR="00DF34F8" w:rsidRDefault="00DF34F8" w:rsidP="00DF34F8">
      <w:pPr>
        <w:spacing w:line="48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OLE_LINK1"/>
    </w:p>
    <w:p w14:paraId="18DB7298" w14:textId="77777777" w:rsidR="00DF34F8" w:rsidRPr="00F50B5C" w:rsidRDefault="00DF34F8" w:rsidP="00DF34F8">
      <w:pPr>
        <w:spacing w:line="48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0B5C">
        <w:rPr>
          <w:rFonts w:ascii="Times New Roman" w:hAnsi="Times New Roman" w:cs="Times New Roman" w:hint="eastAsia"/>
          <w:b/>
          <w:sz w:val="32"/>
          <w:szCs w:val="32"/>
          <w:u w:val="single"/>
        </w:rPr>
        <w:t>Evaluation of M</w:t>
      </w:r>
      <w:r w:rsidRPr="00F50B5C">
        <w:rPr>
          <w:rFonts w:ascii="Times New Roman" w:hAnsi="Times New Roman" w:cs="Times New Roman"/>
          <w:b/>
          <w:sz w:val="32"/>
          <w:szCs w:val="32"/>
          <w:u w:val="single"/>
        </w:rPr>
        <w:t>o</w:t>
      </w:r>
      <w:r w:rsidRPr="00F50B5C">
        <w:rPr>
          <w:rFonts w:ascii="Times New Roman" w:hAnsi="Times New Roman" w:cs="Times New Roman" w:hint="eastAsia"/>
          <w:b/>
          <w:sz w:val="32"/>
          <w:szCs w:val="32"/>
          <w:u w:val="single"/>
        </w:rPr>
        <w:t>bile Charging Cap Proposal</w:t>
      </w:r>
    </w:p>
    <w:p w14:paraId="35C7FF98" w14:textId="77777777" w:rsidR="00DF34F8" w:rsidRPr="00281FD3" w:rsidRDefault="00DF34F8" w:rsidP="00DF34F8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54A543E8" w14:textId="77777777" w:rsidR="00DF34F8" w:rsidRPr="005A4F3C" w:rsidRDefault="00DF34F8" w:rsidP="00DF34F8">
      <w:pPr>
        <w:spacing w:line="480" w:lineRule="auto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4F3C">
        <w:rPr>
          <w:rFonts w:ascii="Times New Roman" w:hAnsi="Times New Roman" w:cs="Times New Roman" w:hint="eastAsia"/>
          <w:b/>
          <w:sz w:val="28"/>
          <w:szCs w:val="28"/>
          <w:u w:val="single"/>
        </w:rPr>
        <w:t>Introduction</w:t>
      </w:r>
    </w:p>
    <w:p w14:paraId="632B0561" w14:textId="4030935A" w:rsidR="00DF34F8" w:rsidRPr="00281FD3" w:rsidRDefault="00DF34F8" w:rsidP="00DF34F8">
      <w:pPr>
        <w:spacing w:line="480" w:lineRule="auto"/>
        <w:rPr>
          <w:rFonts w:ascii="Times New Roman" w:hAnsi="Times New Roman" w:cs="Times New Roman"/>
        </w:rPr>
      </w:pPr>
      <w:r w:rsidRPr="00281FD3">
        <w:rPr>
          <w:rFonts w:ascii="Times New Roman" w:hAnsi="Times New Roman" w:cs="Times New Roman" w:hint="eastAsia"/>
        </w:rPr>
        <w:t xml:space="preserve">This report evaluates the proposal </w:t>
      </w:r>
      <w:r w:rsidRPr="00281FD3">
        <w:rPr>
          <w:rFonts w:ascii="Times New Roman" w:hAnsi="Times New Roman" w:cs="Times New Roman"/>
        </w:rPr>
        <w:t>‘</w:t>
      </w:r>
      <w:r w:rsidRPr="00281FD3">
        <w:rPr>
          <w:rFonts w:ascii="Times New Roman" w:hAnsi="Times New Roman" w:cs="Times New Roman" w:hint="eastAsia"/>
        </w:rPr>
        <w:t>Mobile Charging Cap</w:t>
      </w:r>
      <w:r w:rsidRPr="00281FD3">
        <w:rPr>
          <w:rFonts w:ascii="Times New Roman" w:hAnsi="Times New Roman" w:cs="Times New Roman"/>
        </w:rPr>
        <w:t>’</w:t>
      </w:r>
      <w:r w:rsidR="009F38A2">
        <w:rPr>
          <w:rFonts w:ascii="Times New Roman" w:hAnsi="Times New Roman" w:cs="Times New Roman" w:hint="eastAsia"/>
        </w:rPr>
        <w:t xml:space="preserve"> authored by</w:t>
      </w:r>
      <w:r w:rsidRPr="00281FD3">
        <w:rPr>
          <w:rFonts w:ascii="Times New Roman" w:hAnsi="Times New Roman" w:cs="Times New Roman" w:hint="eastAsia"/>
        </w:rPr>
        <w:t xml:space="preserve"> </w:t>
      </w:r>
      <w:r w:rsidR="009F38A2">
        <w:rPr>
          <w:rFonts w:ascii="Times New Roman" w:hAnsi="Times New Roman" w:cs="Times New Roman" w:hint="eastAsia"/>
        </w:rPr>
        <w:t xml:space="preserve">a </w:t>
      </w:r>
      <w:r w:rsidRPr="00281FD3">
        <w:rPr>
          <w:rFonts w:ascii="Times New Roman" w:hAnsi="Times New Roman" w:cs="Times New Roman" w:hint="eastAsia"/>
        </w:rPr>
        <w:t xml:space="preserve">student from Nanyang Technological University, Singapore. </w:t>
      </w:r>
    </w:p>
    <w:p w14:paraId="047A3BE0" w14:textId="77777777" w:rsidR="00DF34F8" w:rsidRPr="00281FD3" w:rsidRDefault="00DF34F8" w:rsidP="00DF34F8">
      <w:pPr>
        <w:spacing w:line="480" w:lineRule="auto"/>
        <w:rPr>
          <w:rFonts w:ascii="Times New Roman" w:hAnsi="Times New Roman" w:cs="Times New Roman"/>
        </w:rPr>
      </w:pPr>
    </w:p>
    <w:p w14:paraId="6057A77C" w14:textId="77777777" w:rsidR="00DF34F8" w:rsidRPr="005A4F3C" w:rsidRDefault="00DF34F8" w:rsidP="00DF34F8">
      <w:pPr>
        <w:spacing w:line="480" w:lineRule="auto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4F3C">
        <w:rPr>
          <w:rFonts w:ascii="Times New Roman" w:hAnsi="Times New Roman" w:cs="Times New Roman" w:hint="eastAsia"/>
          <w:b/>
          <w:sz w:val="28"/>
          <w:szCs w:val="28"/>
          <w:u w:val="single"/>
        </w:rPr>
        <w:t>Description</w:t>
      </w:r>
    </w:p>
    <w:p w14:paraId="1DC13935" w14:textId="13294871" w:rsidR="00DF34F8" w:rsidRPr="00281FD3" w:rsidRDefault="00DF34F8" w:rsidP="00DF34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281FD3">
        <w:rPr>
          <w:rFonts w:ascii="Times New Roman" w:hAnsi="Times New Roman" w:cs="Times New Roman" w:hint="eastAsia"/>
        </w:rPr>
        <w:t xml:space="preserve">he Mobile Charging Cap proposal introduces a </w:t>
      </w:r>
      <w:r>
        <w:rPr>
          <w:rFonts w:ascii="Times New Roman" w:hAnsi="Times New Roman" w:cs="Times New Roman"/>
        </w:rPr>
        <w:t xml:space="preserve">wearable </w:t>
      </w:r>
      <w:r w:rsidRPr="00281FD3">
        <w:rPr>
          <w:rFonts w:ascii="Times New Roman" w:hAnsi="Times New Roman" w:cs="Times New Roman" w:hint="eastAsia"/>
        </w:rPr>
        <w:t xml:space="preserve">mobile charging cap.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</w:t>
      </w:r>
      <w:r w:rsidR="00481F36">
        <w:rPr>
          <w:rFonts w:ascii="Times New Roman" w:hAnsi="Times New Roman" w:cs="Times New Roman" w:hint="eastAsia"/>
        </w:rPr>
        <w:t>e</w:t>
      </w:r>
      <w:r w:rsidR="00E10784">
        <w:rPr>
          <w:rFonts w:ascii="Times New Roman" w:hAnsi="Times New Roman" w:cs="Times New Roman" w:hint="eastAsia"/>
        </w:rPr>
        <w:t xml:space="preserve"> cap incorporates a solar cell which</w:t>
      </w:r>
      <w:r w:rsidR="00AC57F5">
        <w:rPr>
          <w:rFonts w:ascii="Times New Roman" w:hAnsi="Times New Roman" w:cs="Times New Roman"/>
        </w:rPr>
        <w:t xml:space="preserve"> </w:t>
      </w:r>
      <w:r w:rsidR="00AC57F5">
        <w:rPr>
          <w:rFonts w:ascii="Times New Roman" w:hAnsi="Times New Roman" w:cs="Times New Roman" w:hint="eastAsia"/>
        </w:rPr>
        <w:t>enable</w:t>
      </w:r>
      <w:r w:rsidR="00AC57F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 </w:t>
      </w:r>
      <w:r w:rsidRPr="00281FD3">
        <w:rPr>
          <w:rFonts w:ascii="Times New Roman" w:hAnsi="Times New Roman" w:cs="Times New Roman" w:hint="eastAsia"/>
        </w:rPr>
        <w:t xml:space="preserve">it to charge the phone provided there is sunlight. This innovative approach </w:t>
      </w:r>
      <w:del w:id="1" w:author=" " w:date="2017-09-25T20:09:00Z">
        <w:r w:rsidRPr="00281FD3" w:rsidDel="00203E01">
          <w:rPr>
            <w:rFonts w:ascii="Times New Roman" w:hAnsi="Times New Roman" w:cs="Times New Roman" w:hint="eastAsia"/>
          </w:rPr>
          <w:delText>is the author</w:delText>
        </w:r>
        <w:r w:rsidRPr="00281FD3" w:rsidDel="00203E01">
          <w:rPr>
            <w:rFonts w:ascii="Times New Roman" w:hAnsi="Times New Roman" w:cs="Times New Roman"/>
          </w:rPr>
          <w:delText>’</w:delText>
        </w:r>
        <w:r w:rsidRPr="00281FD3" w:rsidDel="00203E01">
          <w:rPr>
            <w:rFonts w:ascii="Times New Roman" w:hAnsi="Times New Roman" w:cs="Times New Roman" w:hint="eastAsia"/>
          </w:rPr>
          <w:delText xml:space="preserve">s solution to </w:delText>
        </w:r>
      </w:del>
      <w:ins w:id="2" w:author=" " w:date="2017-09-25T20:09:00Z">
        <w:r w:rsidR="00203E01">
          <w:rPr>
            <w:rFonts w:ascii="Times New Roman" w:hAnsi="Times New Roman" w:cs="Times New Roman"/>
          </w:rPr>
          <w:t xml:space="preserve"> solves </w:t>
        </w:r>
      </w:ins>
      <w:r w:rsidRPr="00281FD3">
        <w:rPr>
          <w:rFonts w:ascii="Times New Roman" w:hAnsi="Times New Roman" w:cs="Times New Roman" w:hint="eastAsia"/>
        </w:rPr>
        <w:t xml:space="preserve">the problem associated with the </w:t>
      </w:r>
      <w:ins w:id="3" w:author=" " w:date="2017-09-25T20:09:00Z">
        <w:r w:rsidR="00203E01">
          <w:rPr>
            <w:rFonts w:ascii="Times New Roman" w:hAnsi="Times New Roman" w:cs="Times New Roman"/>
          </w:rPr>
          <w:t xml:space="preserve">current </w:t>
        </w:r>
      </w:ins>
      <w:r w:rsidRPr="00281FD3">
        <w:rPr>
          <w:rFonts w:ascii="Times New Roman" w:hAnsi="Times New Roman" w:cs="Times New Roman" w:hint="eastAsia"/>
        </w:rPr>
        <w:t xml:space="preserve">portable charger, which becomes </w:t>
      </w:r>
      <w:r>
        <w:rPr>
          <w:rFonts w:ascii="Times New Roman" w:hAnsi="Times New Roman" w:cs="Times New Roman" w:hint="eastAsia"/>
        </w:rPr>
        <w:t xml:space="preserve">useless </w:t>
      </w:r>
      <w:r w:rsidRPr="00281FD3">
        <w:rPr>
          <w:rFonts w:ascii="Times New Roman" w:hAnsi="Times New Roman" w:cs="Times New Roman" w:hint="eastAsia"/>
        </w:rPr>
        <w:t xml:space="preserve">once its power runs out.  </w:t>
      </w:r>
    </w:p>
    <w:p w14:paraId="18BC7515" w14:textId="77777777" w:rsidR="00DF34F8" w:rsidRPr="005A4F3C" w:rsidRDefault="00DF34F8" w:rsidP="00DF34F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0E45D68" w14:textId="77777777" w:rsidR="00DF34F8" w:rsidRPr="005A4F3C" w:rsidRDefault="00DF34F8" w:rsidP="00DF34F8">
      <w:pPr>
        <w:spacing w:line="480" w:lineRule="auto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4F3C">
        <w:rPr>
          <w:rFonts w:ascii="Times New Roman" w:hAnsi="Times New Roman" w:cs="Times New Roman" w:hint="eastAsia"/>
          <w:b/>
          <w:sz w:val="28"/>
          <w:szCs w:val="28"/>
          <w:u w:val="single"/>
        </w:rPr>
        <w:t>Objective</w:t>
      </w:r>
    </w:p>
    <w:p w14:paraId="4D6B3D12" w14:textId="50A0443E" w:rsidR="00AF5016" w:rsidRDefault="00DF34F8" w:rsidP="00DF34F8">
      <w:pPr>
        <w:spacing w:line="480" w:lineRule="auto"/>
        <w:rPr>
          <w:rFonts w:ascii="Times New Roman" w:hAnsi="Times New Roman" w:cs="Times New Roman"/>
        </w:rPr>
      </w:pPr>
      <w:r w:rsidRPr="00281FD3">
        <w:rPr>
          <w:rFonts w:ascii="Times New Roman" w:hAnsi="Times New Roman" w:cs="Times New Roman" w:hint="eastAsia"/>
        </w:rPr>
        <w:t xml:space="preserve">This report thoroughly evaluates the proposal with three criteria to determine if it should be shortlisted for the </w:t>
      </w:r>
      <w:proofErr w:type="spellStart"/>
      <w:r w:rsidRPr="00281FD3">
        <w:rPr>
          <w:rFonts w:ascii="Times New Roman" w:hAnsi="Times New Roman" w:cs="Times New Roman" w:hint="eastAsia"/>
        </w:rPr>
        <w:t>techno</w:t>
      </w:r>
      <w:r w:rsidR="004858F3">
        <w:rPr>
          <w:rFonts w:ascii="Times New Roman" w:hAnsi="Times New Roman" w:cs="Times New Roman" w:hint="eastAsia"/>
        </w:rPr>
        <w:t>pre</w:t>
      </w:r>
      <w:r w:rsidRPr="00281FD3">
        <w:rPr>
          <w:rFonts w:ascii="Times New Roman" w:hAnsi="Times New Roman" w:cs="Times New Roman" w:hint="eastAsia"/>
        </w:rPr>
        <w:t>neurship</w:t>
      </w:r>
      <w:proofErr w:type="spellEnd"/>
      <w:r w:rsidRPr="00281FD3">
        <w:rPr>
          <w:rFonts w:ascii="Times New Roman" w:hAnsi="Times New Roman" w:cs="Times New Roman" w:hint="eastAsia"/>
        </w:rPr>
        <w:t xml:space="preserve"> competition. The firs</w:t>
      </w:r>
      <w:r w:rsidR="00432E72">
        <w:rPr>
          <w:rFonts w:ascii="Times New Roman" w:hAnsi="Times New Roman" w:cs="Times New Roman" w:hint="eastAsia"/>
        </w:rPr>
        <w:t>t criterion, clarity of writing</w:t>
      </w:r>
      <w:r w:rsidR="00432E72">
        <w:rPr>
          <w:rFonts w:ascii="Times New Roman" w:hAnsi="Times New Roman" w:cs="Times New Roman"/>
        </w:rPr>
        <w:t xml:space="preserve">, </w:t>
      </w:r>
      <w:r w:rsidR="00427C91">
        <w:rPr>
          <w:rFonts w:ascii="Times New Roman" w:hAnsi="Times New Roman" w:cs="Times New Roman" w:hint="eastAsia"/>
        </w:rPr>
        <w:t xml:space="preserve">is </w:t>
      </w:r>
      <w:r w:rsidRPr="00281FD3">
        <w:rPr>
          <w:rFonts w:ascii="Times New Roman" w:hAnsi="Times New Roman" w:cs="Times New Roman" w:hint="eastAsia"/>
        </w:rPr>
        <w:t>based on the clarity</w:t>
      </w:r>
      <w:r w:rsidR="00086F60">
        <w:rPr>
          <w:rFonts w:ascii="Times New Roman" w:hAnsi="Times New Roman" w:cs="Times New Roman" w:hint="eastAsia"/>
        </w:rPr>
        <w:t xml:space="preserve"> and accuracy</w:t>
      </w:r>
      <w:r w:rsidRPr="00281FD3">
        <w:rPr>
          <w:rFonts w:ascii="Times New Roman" w:hAnsi="Times New Roman" w:cs="Times New Roman" w:hint="eastAsia"/>
        </w:rPr>
        <w:t xml:space="preserve"> of expressions. </w:t>
      </w:r>
      <w:r w:rsidRPr="00281FD3">
        <w:rPr>
          <w:rFonts w:ascii="Times New Roman" w:hAnsi="Times New Roman" w:cs="Times New Roman"/>
        </w:rPr>
        <w:t>T</w:t>
      </w:r>
      <w:r w:rsidRPr="00281FD3">
        <w:rPr>
          <w:rFonts w:ascii="Times New Roman" w:hAnsi="Times New Roman" w:cs="Times New Roman" w:hint="eastAsia"/>
        </w:rPr>
        <w:t xml:space="preserve">he second criterion, </w:t>
      </w:r>
      <w:r w:rsidR="00974241">
        <w:rPr>
          <w:rFonts w:ascii="Times New Roman" w:hAnsi="Times New Roman" w:cs="Times New Roman" w:hint="eastAsia"/>
        </w:rPr>
        <w:t>persuasiveness</w:t>
      </w:r>
      <w:r w:rsidRPr="00281FD3">
        <w:rPr>
          <w:rFonts w:ascii="Times New Roman" w:hAnsi="Times New Roman" w:cs="Times New Roman" w:hint="eastAsia"/>
        </w:rPr>
        <w:t xml:space="preserve">, </w:t>
      </w:r>
      <w:r w:rsidR="00A3311A">
        <w:rPr>
          <w:rFonts w:ascii="Times New Roman" w:hAnsi="Times New Roman" w:cs="Times New Roman"/>
        </w:rPr>
        <w:t xml:space="preserve">examines </w:t>
      </w:r>
      <w:r w:rsidR="0086550C">
        <w:rPr>
          <w:rFonts w:ascii="Times New Roman" w:hAnsi="Times New Roman" w:cs="Times New Roman" w:hint="eastAsia"/>
        </w:rPr>
        <w:t xml:space="preserve">the strength of arguments, </w:t>
      </w:r>
      <w:r w:rsidR="00423021">
        <w:rPr>
          <w:rFonts w:ascii="Times New Roman" w:hAnsi="Times New Roman" w:cs="Times New Roman" w:hint="eastAsia"/>
        </w:rPr>
        <w:t xml:space="preserve">feasibility </w:t>
      </w:r>
      <w:r w:rsidR="007C1B19">
        <w:rPr>
          <w:rFonts w:ascii="Times New Roman" w:hAnsi="Times New Roman" w:cs="Times New Roman" w:hint="eastAsia"/>
        </w:rPr>
        <w:t xml:space="preserve">of </w:t>
      </w:r>
      <w:r w:rsidR="00423021">
        <w:rPr>
          <w:rFonts w:ascii="Times New Roman" w:hAnsi="Times New Roman" w:cs="Times New Roman" w:hint="eastAsia"/>
        </w:rPr>
        <w:t>the proposal</w:t>
      </w:r>
      <w:r w:rsidR="00E70925">
        <w:rPr>
          <w:rFonts w:ascii="Times New Roman" w:hAnsi="Times New Roman" w:cs="Times New Roman" w:hint="eastAsia"/>
        </w:rPr>
        <w:t xml:space="preserve"> </w:t>
      </w:r>
      <w:r w:rsidR="007C1B19">
        <w:rPr>
          <w:rFonts w:ascii="Times New Roman" w:hAnsi="Times New Roman" w:cs="Times New Roman" w:hint="eastAsia"/>
        </w:rPr>
        <w:t xml:space="preserve">and </w:t>
      </w:r>
      <w:r w:rsidR="007C1B19">
        <w:rPr>
          <w:rFonts w:ascii="Times New Roman" w:hAnsi="Times New Roman" w:cs="Times New Roman"/>
        </w:rPr>
        <w:t>reliability</w:t>
      </w:r>
      <w:r w:rsidR="007C1B19">
        <w:rPr>
          <w:rFonts w:ascii="Times New Roman" w:hAnsi="Times New Roman" w:cs="Times New Roman" w:hint="eastAsia"/>
        </w:rPr>
        <w:t xml:space="preserve"> </w:t>
      </w:r>
      <w:r w:rsidR="007C0680">
        <w:rPr>
          <w:rFonts w:ascii="Times New Roman" w:hAnsi="Times New Roman" w:cs="Times New Roman" w:hint="eastAsia"/>
        </w:rPr>
        <w:t>of its references</w:t>
      </w:r>
      <w:r w:rsidRPr="00281FD3">
        <w:rPr>
          <w:rFonts w:ascii="Times New Roman" w:hAnsi="Times New Roman" w:cs="Times New Roman" w:hint="eastAsia"/>
        </w:rPr>
        <w:t xml:space="preserve">. The final criterion is marketability, focusing on the user-friendliness of the product. </w:t>
      </w:r>
    </w:p>
    <w:p w14:paraId="3906E1EB" w14:textId="77777777" w:rsidR="00AF5016" w:rsidRPr="00AF5016" w:rsidRDefault="00AF5016" w:rsidP="00DF34F8">
      <w:pPr>
        <w:spacing w:line="480" w:lineRule="auto"/>
        <w:rPr>
          <w:rFonts w:ascii="Times New Roman" w:hAnsi="Times New Roman" w:cs="Times New Roman"/>
        </w:rPr>
      </w:pPr>
    </w:p>
    <w:p w14:paraId="4787BFFA" w14:textId="5ECB0713" w:rsidR="00DF34F8" w:rsidRPr="005A4F3C" w:rsidRDefault="00DF34F8" w:rsidP="00DF34F8">
      <w:pPr>
        <w:spacing w:line="480" w:lineRule="auto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4F3C">
        <w:rPr>
          <w:rFonts w:ascii="Times New Roman" w:hAnsi="Times New Roman" w:cs="Times New Roman" w:hint="eastAsia"/>
          <w:b/>
          <w:sz w:val="28"/>
          <w:szCs w:val="28"/>
          <w:u w:val="single"/>
        </w:rPr>
        <w:t>Evaluation</w:t>
      </w:r>
    </w:p>
    <w:p w14:paraId="3DDCB3E2" w14:textId="69599D34" w:rsidR="00DF34F8" w:rsidRPr="005A4F3C" w:rsidRDefault="00DF34F8" w:rsidP="00DF34F8">
      <w:pPr>
        <w:spacing w:line="480" w:lineRule="auto"/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5A4F3C">
        <w:rPr>
          <w:rFonts w:ascii="Times New Roman" w:hAnsi="Times New Roman" w:cs="Times New Roman" w:hint="eastAsia"/>
          <w:sz w:val="28"/>
          <w:szCs w:val="28"/>
          <w:u w:val="single"/>
        </w:rPr>
        <w:t xml:space="preserve">a). </w:t>
      </w:r>
      <w:r w:rsidRPr="005A4F3C">
        <w:rPr>
          <w:rFonts w:ascii="Times New Roman" w:hAnsi="Times New Roman" w:cs="Times New Roman"/>
          <w:sz w:val="28"/>
          <w:szCs w:val="28"/>
          <w:u w:val="single"/>
        </w:rPr>
        <w:t>Clarity of Writing</w:t>
      </w:r>
    </w:p>
    <w:p w14:paraId="56EDCBAD" w14:textId="32B98B34" w:rsidR="00DF34F8" w:rsidRDefault="00DF34F8" w:rsidP="00DF34F8">
      <w:pPr>
        <w:spacing w:line="480" w:lineRule="auto"/>
        <w:rPr>
          <w:rFonts w:ascii="Times New Roman" w:hAnsi="Times New Roman" w:cs="Times New Roman"/>
        </w:rPr>
      </w:pPr>
      <w:r w:rsidRPr="00281FD3">
        <w:rPr>
          <w:rFonts w:ascii="Times New Roman" w:hAnsi="Times New Roman" w:cs="Times New Roman" w:hint="eastAsia"/>
        </w:rPr>
        <w:lastRenderedPageBreak/>
        <w:t>The</w:t>
      </w:r>
      <w:r w:rsidR="004A2205">
        <w:rPr>
          <w:rFonts w:ascii="Times New Roman" w:hAnsi="Times New Roman" w:cs="Times New Roman"/>
        </w:rPr>
        <w:t xml:space="preserve"> insufficient clarity of </w:t>
      </w:r>
      <w:ins w:id="4" w:author=" " w:date="2017-09-25T20:11:00Z">
        <w:r w:rsidR="00203E01">
          <w:rPr>
            <w:rFonts w:ascii="Times New Roman" w:hAnsi="Times New Roman" w:cs="Times New Roman"/>
          </w:rPr>
          <w:t xml:space="preserve">the </w:t>
        </w:r>
      </w:ins>
      <w:r w:rsidR="004A2205">
        <w:rPr>
          <w:rFonts w:ascii="Times New Roman" w:hAnsi="Times New Roman" w:cs="Times New Roman"/>
        </w:rPr>
        <w:t>writing of this proposal</w:t>
      </w:r>
      <w:r w:rsidR="00762629">
        <w:rPr>
          <w:rFonts w:ascii="Times New Roman" w:hAnsi="Times New Roman" w:cs="Times New Roman" w:hint="eastAsia"/>
        </w:rPr>
        <w:t xml:space="preserve"> causes confusion to</w:t>
      </w:r>
      <w:r w:rsidRPr="00281FD3">
        <w:rPr>
          <w:rFonts w:ascii="Times New Roman" w:hAnsi="Times New Roman" w:cs="Times New Roman" w:hint="eastAsia"/>
        </w:rPr>
        <w:t xml:space="preserve"> </w:t>
      </w:r>
      <w:del w:id="5" w:author=" " w:date="2017-09-25T20:11:00Z">
        <w:r w:rsidDel="00203E01">
          <w:rPr>
            <w:rFonts w:ascii="Times New Roman" w:hAnsi="Times New Roman" w:cs="Times New Roman" w:hint="eastAsia"/>
          </w:rPr>
          <w:delText xml:space="preserve">the </w:delText>
        </w:r>
      </w:del>
      <w:ins w:id="6" w:author=" " w:date="2017-09-25T20:11:00Z">
        <w:r w:rsidR="00203E01">
          <w:rPr>
            <w:rFonts w:ascii="Times New Roman" w:hAnsi="Times New Roman" w:cs="Times New Roman"/>
          </w:rPr>
          <w:t>its</w:t>
        </w:r>
        <w:r w:rsidR="00203E01">
          <w:rPr>
            <w:rFonts w:ascii="Times New Roman" w:hAnsi="Times New Roman" w:cs="Times New Roman" w:hint="eastAsia"/>
          </w:rPr>
          <w:t xml:space="preserve"> </w:t>
        </w:r>
      </w:ins>
      <w:r>
        <w:rPr>
          <w:rFonts w:ascii="Times New Roman" w:hAnsi="Times New Roman" w:cs="Times New Roman" w:hint="eastAsia"/>
        </w:rPr>
        <w:t xml:space="preserve">readers. </w:t>
      </w:r>
      <w:r w:rsidRPr="00281FD3">
        <w:rPr>
          <w:rFonts w:ascii="Times New Roman" w:hAnsi="Times New Roman" w:cs="Times New Roman" w:hint="eastAsia"/>
        </w:rPr>
        <w:t>T</w:t>
      </w:r>
      <w:r w:rsidRPr="00281FD3">
        <w:rPr>
          <w:rFonts w:ascii="Times New Roman" w:hAnsi="Times New Roman" w:cs="Times New Roman"/>
        </w:rPr>
        <w:t xml:space="preserve">his extracted </w:t>
      </w:r>
      <w:r w:rsidR="00974241">
        <w:rPr>
          <w:rFonts w:ascii="Times New Roman" w:hAnsi="Times New Roman" w:cs="Times New Roman"/>
        </w:rPr>
        <w:t>sentence</w:t>
      </w:r>
      <w:r w:rsidR="005A4F3C">
        <w:rPr>
          <w:rFonts w:ascii="Times New Roman" w:hAnsi="Times New Roman" w:cs="Times New Roman" w:hint="eastAsia"/>
        </w:rPr>
        <w:t xml:space="preserve"> from line</w:t>
      </w:r>
      <w:r w:rsidR="00AD2449">
        <w:rPr>
          <w:rFonts w:ascii="Times New Roman" w:hAnsi="Times New Roman" w:cs="Times New Roman" w:hint="eastAsia"/>
        </w:rPr>
        <w:t xml:space="preserve"> 23 to 24</w:t>
      </w:r>
      <w:r w:rsidR="00974241">
        <w:rPr>
          <w:rFonts w:ascii="Times New Roman" w:hAnsi="Times New Roman" w:cs="Times New Roman"/>
        </w:rPr>
        <w:t xml:space="preserve"> reads ‘DC electricity…</w:t>
      </w:r>
      <w:r w:rsidR="00AD0A44">
        <w:rPr>
          <w:rFonts w:ascii="Times New Roman" w:hAnsi="Times New Roman" w:cs="Times New Roman"/>
        </w:rPr>
        <w:t xml:space="preserve"> charge…</w:t>
      </w:r>
      <w:r w:rsidRPr="00281FD3">
        <w:rPr>
          <w:rFonts w:ascii="Times New Roman" w:hAnsi="Times New Roman" w:cs="Times New Roman"/>
        </w:rPr>
        <w:t>electronic device…</w:t>
      </w:r>
      <w:r w:rsidRPr="00281FD3">
        <w:rPr>
          <w:rFonts w:ascii="Times New Roman" w:hAnsi="Times New Roman" w:cs="Times New Roman" w:hint="eastAsia"/>
        </w:rPr>
        <w:t xml:space="preserve">just </w:t>
      </w:r>
      <w:r w:rsidRPr="00281FD3">
        <w:rPr>
          <w:rFonts w:ascii="Times New Roman" w:hAnsi="Times New Roman" w:cs="Times New Roman"/>
        </w:rPr>
        <w:t>by standing or walking</w:t>
      </w:r>
      <w:r w:rsidR="00974241">
        <w:rPr>
          <w:rFonts w:ascii="Times New Roman" w:hAnsi="Times New Roman" w:cs="Times New Roman"/>
        </w:rPr>
        <w:t>…</w:t>
      </w:r>
      <w:r w:rsidR="00432E72">
        <w:rPr>
          <w:rFonts w:ascii="Times New Roman" w:hAnsi="Times New Roman" w:cs="Times New Roman"/>
        </w:rPr>
        <w:t xml:space="preserve">’. </w:t>
      </w:r>
      <w:r w:rsidRPr="00281FD3">
        <w:rPr>
          <w:rFonts w:ascii="Times New Roman" w:hAnsi="Times New Roman" w:cs="Times New Roman" w:hint="eastAsia"/>
        </w:rPr>
        <w:t>The phrase</w:t>
      </w:r>
      <w:r w:rsidRPr="00281FD3">
        <w:rPr>
          <w:rFonts w:ascii="Times New Roman" w:hAnsi="Times New Roman" w:cs="Times New Roman"/>
        </w:rPr>
        <w:t xml:space="preserve"> ‘</w:t>
      </w:r>
      <w:r w:rsidRPr="00281FD3">
        <w:rPr>
          <w:rFonts w:ascii="Times New Roman" w:hAnsi="Times New Roman" w:cs="Times New Roman" w:hint="eastAsia"/>
        </w:rPr>
        <w:t>just by standing or walking</w:t>
      </w:r>
      <w:r w:rsidRPr="00281FD3">
        <w:rPr>
          <w:rFonts w:ascii="Times New Roman" w:hAnsi="Times New Roman" w:cs="Times New Roman"/>
        </w:rPr>
        <w:t>’</w:t>
      </w:r>
      <w:r w:rsidRPr="00281FD3">
        <w:rPr>
          <w:rFonts w:ascii="Times New Roman" w:hAnsi="Times New Roman" w:cs="Times New Roman" w:hint="eastAsia"/>
        </w:rPr>
        <w:t xml:space="preserve"> is</w:t>
      </w:r>
      <w:r w:rsidR="004A2205">
        <w:rPr>
          <w:rFonts w:ascii="Times New Roman" w:hAnsi="Times New Roman" w:cs="Times New Roman"/>
        </w:rPr>
        <w:t xml:space="preserve"> misleading for two reasons</w:t>
      </w:r>
      <w:r>
        <w:rPr>
          <w:rFonts w:ascii="Times New Roman" w:hAnsi="Times New Roman" w:cs="Times New Roman" w:hint="eastAsia"/>
        </w:rPr>
        <w:t xml:space="preserve">. </w:t>
      </w:r>
      <w:r w:rsidR="00652555">
        <w:rPr>
          <w:rFonts w:ascii="Times New Roman" w:hAnsi="Times New Roman" w:cs="Times New Roman" w:hint="eastAsia"/>
        </w:rPr>
        <w:t xml:space="preserve">One is that </w:t>
      </w:r>
      <w:r w:rsidRPr="00281FD3">
        <w:rPr>
          <w:rFonts w:ascii="Times New Roman" w:hAnsi="Times New Roman" w:cs="Times New Roman" w:hint="eastAsia"/>
        </w:rPr>
        <w:t>its subject</w:t>
      </w:r>
      <w:r>
        <w:rPr>
          <w:rFonts w:ascii="Times New Roman" w:hAnsi="Times New Roman" w:cs="Times New Roman" w:hint="eastAsia"/>
        </w:rPr>
        <w:t xml:space="preserve"> is missing,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which </w:t>
      </w:r>
      <w:r>
        <w:rPr>
          <w:rFonts w:ascii="Times New Roman" w:hAnsi="Times New Roman" w:cs="Times New Roman"/>
        </w:rPr>
        <w:t>is ‘</w:t>
      </w:r>
      <w:r w:rsidRPr="00281FD3">
        <w:rPr>
          <w:rFonts w:ascii="Times New Roman" w:hAnsi="Times New Roman" w:cs="Times New Roman"/>
        </w:rPr>
        <w:t>the user wearing the hat</w:t>
      </w:r>
      <w:r>
        <w:rPr>
          <w:rFonts w:ascii="Times New Roman" w:hAnsi="Times New Roman" w:cs="Times New Roman"/>
        </w:rPr>
        <w:t>’. As a result,</w:t>
      </w:r>
      <w:r w:rsidRPr="00281FD3">
        <w:rPr>
          <w:rFonts w:ascii="Times New Roman" w:hAnsi="Times New Roman" w:cs="Times New Roman" w:hint="eastAsia"/>
        </w:rPr>
        <w:t xml:space="preserve"> this sentence </w:t>
      </w:r>
      <w:r>
        <w:rPr>
          <w:rFonts w:ascii="Times New Roman" w:hAnsi="Times New Roman" w:cs="Times New Roman" w:hint="eastAsia"/>
        </w:rPr>
        <w:t xml:space="preserve">conveys </w:t>
      </w:r>
      <w:r w:rsidR="004A7C9B">
        <w:rPr>
          <w:rFonts w:ascii="Times New Roman" w:hAnsi="Times New Roman" w:cs="Times New Roman"/>
        </w:rPr>
        <w:t xml:space="preserve">a wrong </w:t>
      </w:r>
      <w:r w:rsidRPr="00281FD3">
        <w:rPr>
          <w:rFonts w:ascii="Times New Roman" w:hAnsi="Times New Roman" w:cs="Times New Roman" w:hint="eastAsia"/>
        </w:rPr>
        <w:t xml:space="preserve">message </w:t>
      </w:r>
      <w:ins w:id="7" w:author=" " w:date="2017-09-25T20:12:00Z">
        <w:r w:rsidR="00203E01">
          <w:rPr>
            <w:rFonts w:ascii="Times New Roman" w:hAnsi="Times New Roman" w:cs="Times New Roman"/>
          </w:rPr>
          <w:t xml:space="preserve">to the readers </w:t>
        </w:r>
      </w:ins>
      <w:r w:rsidRPr="00281FD3">
        <w:rPr>
          <w:rFonts w:ascii="Times New Roman" w:hAnsi="Times New Roman" w:cs="Times New Roman" w:hint="eastAsia"/>
        </w:rPr>
        <w:t xml:space="preserve">that it is the </w:t>
      </w:r>
      <w:r w:rsidRPr="00281FD3">
        <w:rPr>
          <w:rFonts w:ascii="Times New Roman" w:hAnsi="Times New Roman" w:cs="Times New Roman"/>
        </w:rPr>
        <w:t>‘</w:t>
      </w:r>
      <w:r w:rsidRPr="00281FD3">
        <w:rPr>
          <w:rFonts w:ascii="Times New Roman" w:hAnsi="Times New Roman" w:cs="Times New Roman" w:hint="eastAsia"/>
        </w:rPr>
        <w:t>DC electricity</w:t>
      </w:r>
      <w:r w:rsidRPr="00281FD3">
        <w:rPr>
          <w:rFonts w:ascii="Times New Roman" w:hAnsi="Times New Roman" w:cs="Times New Roman"/>
        </w:rPr>
        <w:t>’</w:t>
      </w:r>
      <w:r w:rsidRPr="00281FD3">
        <w:rPr>
          <w:rFonts w:ascii="Times New Roman" w:hAnsi="Times New Roman" w:cs="Times New Roman" w:hint="eastAsia"/>
        </w:rPr>
        <w:t xml:space="preserve"> that stands and walks. </w:t>
      </w:r>
      <w:r w:rsidR="006F12E5">
        <w:rPr>
          <w:rFonts w:ascii="Times New Roman" w:hAnsi="Times New Roman" w:cs="Times New Roman" w:hint="eastAsia"/>
        </w:rPr>
        <w:t xml:space="preserve">The other reason is </w:t>
      </w:r>
      <w:ins w:id="8" w:author=" " w:date="2017-09-25T20:13:00Z">
        <w:r w:rsidR="00203E01">
          <w:rPr>
            <w:rFonts w:ascii="Times New Roman" w:hAnsi="Times New Roman" w:cs="Times New Roman"/>
          </w:rPr>
          <w:t xml:space="preserve">the fact </w:t>
        </w:r>
      </w:ins>
      <w:r w:rsidR="006F12E5">
        <w:rPr>
          <w:rFonts w:ascii="Times New Roman" w:hAnsi="Times New Roman" w:cs="Times New Roman" w:hint="eastAsia"/>
        </w:rPr>
        <w:t xml:space="preserve">that the charging cap only works under the sunlight, however, </w:t>
      </w:r>
      <w:del w:id="9" w:author=" " w:date="2017-09-25T20:12:00Z">
        <w:r w:rsidR="006F12E5" w:rsidDel="00203E01">
          <w:rPr>
            <w:rFonts w:ascii="Times New Roman" w:hAnsi="Times New Roman" w:cs="Times New Roman" w:hint="eastAsia"/>
          </w:rPr>
          <w:delText xml:space="preserve">this </w:delText>
        </w:r>
      </w:del>
      <w:ins w:id="10" w:author=" " w:date="2017-09-25T20:13:00Z">
        <w:r w:rsidR="00203E01">
          <w:rPr>
            <w:rFonts w:ascii="Times New Roman" w:hAnsi="Times New Roman" w:cs="Times New Roman"/>
          </w:rPr>
          <w:t xml:space="preserve">(two subjects in one sentence) </w:t>
        </w:r>
      </w:ins>
      <w:r w:rsidR="006F12E5">
        <w:rPr>
          <w:rFonts w:ascii="Times New Roman" w:hAnsi="Times New Roman" w:cs="Times New Roman" w:hint="eastAsia"/>
        </w:rPr>
        <w:t xml:space="preserve">is not mentioned in this sentence, thus </w:t>
      </w:r>
      <w:del w:id="11" w:author=" " w:date="2017-09-25T20:12:00Z">
        <w:r w:rsidR="006F12E5" w:rsidDel="00203E01">
          <w:rPr>
            <w:rFonts w:ascii="Times New Roman" w:hAnsi="Times New Roman" w:cs="Times New Roman" w:hint="eastAsia"/>
          </w:rPr>
          <w:delText>leading</w:delText>
        </w:r>
        <w:r w:rsidR="006F12E5" w:rsidDel="00203E01">
          <w:rPr>
            <w:rFonts w:ascii="Times New Roman" w:hAnsi="Times New Roman" w:cs="Times New Roman"/>
          </w:rPr>
          <w:delText xml:space="preserve"> </w:delText>
        </w:r>
      </w:del>
      <w:ins w:id="12" w:author=" " w:date="2017-09-25T20:12:00Z">
        <w:r w:rsidR="00203E01">
          <w:rPr>
            <w:rFonts w:ascii="Times New Roman" w:hAnsi="Times New Roman" w:cs="Times New Roman"/>
          </w:rPr>
          <w:t>adding on</w:t>
        </w:r>
        <w:r w:rsidR="00203E01">
          <w:rPr>
            <w:rFonts w:ascii="Times New Roman" w:hAnsi="Times New Roman" w:cs="Times New Roman"/>
          </w:rPr>
          <w:t xml:space="preserve"> </w:t>
        </w:r>
      </w:ins>
      <w:r w:rsidR="006F12E5">
        <w:rPr>
          <w:rFonts w:ascii="Times New Roman" w:hAnsi="Times New Roman" w:cs="Times New Roman"/>
        </w:rPr>
        <w:t xml:space="preserve">to its inaccuracy.  </w:t>
      </w:r>
    </w:p>
    <w:p w14:paraId="32E6878B" w14:textId="7128EEDB" w:rsidR="00173371" w:rsidRPr="005A4F3C" w:rsidRDefault="00173371" w:rsidP="00DF34F8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A4F3C">
        <w:rPr>
          <w:rFonts w:ascii="Times New Roman" w:hAnsi="Times New Roman" w:cs="Times New Roman" w:hint="eastAsia"/>
          <w:sz w:val="28"/>
          <w:szCs w:val="28"/>
          <w:u w:val="single"/>
        </w:rPr>
        <w:t>b). Persuasiveness</w:t>
      </w:r>
    </w:p>
    <w:p w14:paraId="15B20D0F" w14:textId="29ADAC13" w:rsidR="00DF34F8" w:rsidRPr="00086F60" w:rsidRDefault="00213314" w:rsidP="00DF34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proposal</w:t>
      </w:r>
      <w:r w:rsidR="00974241">
        <w:rPr>
          <w:rFonts w:ascii="Times New Roman" w:hAnsi="Times New Roman" w:cs="Times New Roman" w:hint="eastAsia"/>
        </w:rPr>
        <w:t xml:space="preserve"> is </w:t>
      </w:r>
      <w:r w:rsidR="00735DE7">
        <w:rPr>
          <w:rFonts w:ascii="Times New Roman" w:hAnsi="Times New Roman" w:cs="Times New Roman"/>
        </w:rPr>
        <w:t>un</w:t>
      </w:r>
      <w:r w:rsidR="00974241">
        <w:rPr>
          <w:rFonts w:ascii="Times New Roman" w:hAnsi="Times New Roman" w:cs="Times New Roman" w:hint="eastAsia"/>
        </w:rPr>
        <w:t xml:space="preserve">persuasive. Firstly, </w:t>
      </w:r>
      <w:r w:rsidR="00497FA1">
        <w:rPr>
          <w:rFonts w:ascii="Times New Roman" w:hAnsi="Times New Roman" w:cs="Times New Roman" w:hint="eastAsia"/>
        </w:rPr>
        <w:t>the argument</w:t>
      </w:r>
      <w:r w:rsidR="00974241">
        <w:rPr>
          <w:rFonts w:ascii="Times New Roman" w:hAnsi="Times New Roman" w:cs="Times New Roman" w:hint="eastAsia"/>
        </w:rPr>
        <w:t xml:space="preserve"> that </w:t>
      </w:r>
      <w:r w:rsidR="00974241">
        <w:rPr>
          <w:rFonts w:ascii="Times New Roman" w:hAnsi="Times New Roman" w:cs="Times New Roman"/>
        </w:rPr>
        <w:t>‘</w:t>
      </w:r>
      <w:r w:rsidR="00851623">
        <w:rPr>
          <w:rFonts w:ascii="Times New Roman" w:hAnsi="Times New Roman" w:cs="Times New Roman" w:hint="eastAsia"/>
        </w:rPr>
        <w:t>comparing to</w:t>
      </w:r>
      <w:r w:rsidR="00851623">
        <w:rPr>
          <w:rFonts w:ascii="Times New Roman" w:hAnsi="Times New Roman" w:cs="Times New Roman"/>
        </w:rPr>
        <w:t>…</w:t>
      </w:r>
      <w:r w:rsidR="00974241">
        <w:rPr>
          <w:rFonts w:ascii="Times New Roman" w:hAnsi="Times New Roman" w:cs="Times New Roman" w:hint="eastAsia"/>
        </w:rPr>
        <w:t>portable charger, it</w:t>
      </w:r>
      <w:r w:rsidR="00974241">
        <w:rPr>
          <w:rFonts w:ascii="Times New Roman" w:hAnsi="Times New Roman" w:cs="Times New Roman"/>
        </w:rPr>
        <w:t>’</w:t>
      </w:r>
      <w:r w:rsidR="00974241">
        <w:rPr>
          <w:rFonts w:ascii="Times New Roman" w:hAnsi="Times New Roman" w:cs="Times New Roman" w:hint="eastAsia"/>
        </w:rPr>
        <w:t>s</w:t>
      </w:r>
      <w:r w:rsidR="00974241">
        <w:rPr>
          <w:rFonts w:ascii="Times New Roman" w:hAnsi="Times New Roman" w:cs="Times New Roman"/>
        </w:rPr>
        <w:t>…</w:t>
      </w:r>
      <w:r w:rsidR="00974241">
        <w:rPr>
          <w:rFonts w:ascii="Times New Roman" w:hAnsi="Times New Roman" w:cs="Times New Roman" w:hint="eastAsia"/>
        </w:rPr>
        <w:t>easier to be used</w:t>
      </w:r>
      <w:r w:rsidR="00974241">
        <w:rPr>
          <w:rFonts w:ascii="Times New Roman" w:hAnsi="Times New Roman" w:cs="Times New Roman"/>
        </w:rPr>
        <w:t>’</w:t>
      </w:r>
      <w:r w:rsidR="00974241">
        <w:rPr>
          <w:rFonts w:ascii="Times New Roman" w:hAnsi="Times New Roman" w:cs="Times New Roman" w:hint="eastAsia"/>
        </w:rPr>
        <w:t xml:space="preserve"> </w:t>
      </w:r>
      <w:r w:rsidR="00ED3D9D">
        <w:rPr>
          <w:rFonts w:ascii="Times New Roman" w:hAnsi="Times New Roman" w:cs="Times New Roman" w:hint="eastAsia"/>
        </w:rPr>
        <w:t xml:space="preserve">is not </w:t>
      </w:r>
      <w:r w:rsidR="00974241">
        <w:rPr>
          <w:rFonts w:ascii="Times New Roman" w:hAnsi="Times New Roman" w:cs="Times New Roman" w:hint="eastAsia"/>
        </w:rPr>
        <w:t>substantiated</w:t>
      </w:r>
      <w:r w:rsidR="00ED3D9D">
        <w:rPr>
          <w:rFonts w:ascii="Times New Roman" w:hAnsi="Times New Roman" w:cs="Times New Roman" w:hint="eastAsia"/>
        </w:rPr>
        <w:t xml:space="preserve"> with evidence</w:t>
      </w:r>
      <w:r w:rsidR="00974241">
        <w:rPr>
          <w:rFonts w:ascii="Times New Roman" w:hAnsi="Times New Roman" w:cs="Times New Roman" w:hint="eastAsia"/>
        </w:rPr>
        <w:t xml:space="preserve">. </w:t>
      </w:r>
      <w:r w:rsidR="00D166E5">
        <w:rPr>
          <w:rFonts w:ascii="Times New Roman" w:hAnsi="Times New Roman" w:cs="Times New Roman" w:hint="eastAsia"/>
        </w:rPr>
        <w:t>Specific i</w:t>
      </w:r>
      <w:r w:rsidR="00D71FAE">
        <w:rPr>
          <w:rFonts w:ascii="Times New Roman" w:hAnsi="Times New Roman" w:cs="Times New Roman" w:hint="eastAsia"/>
        </w:rPr>
        <w:t>nstruc</w:t>
      </w:r>
      <w:r w:rsidR="00E10784">
        <w:rPr>
          <w:rFonts w:ascii="Times New Roman" w:hAnsi="Times New Roman" w:cs="Times New Roman" w:hint="eastAsia"/>
        </w:rPr>
        <w:t xml:space="preserve">tions on how to use the charger </w:t>
      </w:r>
      <w:r w:rsidR="00ED3D9D" w:rsidRPr="00281FD3">
        <w:rPr>
          <w:rFonts w:ascii="Times New Roman" w:hAnsi="Times New Roman" w:cs="Times New Roman" w:hint="eastAsia"/>
        </w:rPr>
        <w:t>such as where the user</w:t>
      </w:r>
      <w:r w:rsidR="00F863DB">
        <w:rPr>
          <w:rFonts w:ascii="Times New Roman" w:hAnsi="Times New Roman" w:cs="Times New Roman"/>
        </w:rPr>
        <w:t>’</w:t>
      </w:r>
      <w:r w:rsidR="00F863DB">
        <w:rPr>
          <w:rFonts w:ascii="Times New Roman" w:hAnsi="Times New Roman" w:cs="Times New Roman" w:hint="eastAsia"/>
        </w:rPr>
        <w:t>s phone should be placed while</w:t>
      </w:r>
      <w:r w:rsidR="00ED3D9D" w:rsidRPr="00281FD3">
        <w:rPr>
          <w:rFonts w:ascii="Times New Roman" w:hAnsi="Times New Roman" w:cs="Times New Roman" w:hint="eastAsia"/>
        </w:rPr>
        <w:t xml:space="preserve"> </w:t>
      </w:r>
      <w:r w:rsidR="00E10784">
        <w:rPr>
          <w:rFonts w:ascii="Times New Roman" w:hAnsi="Times New Roman" w:cs="Times New Roman" w:hint="eastAsia"/>
        </w:rPr>
        <w:t xml:space="preserve">being charged </w:t>
      </w:r>
      <w:del w:id="13" w:author=" " w:date="2017-09-25T20:14:00Z">
        <w:r w:rsidR="00D71FAE" w:rsidDel="00203E01">
          <w:rPr>
            <w:rFonts w:ascii="Times New Roman" w:hAnsi="Times New Roman" w:cs="Times New Roman" w:hint="eastAsia"/>
          </w:rPr>
          <w:delText>are</w:delText>
        </w:r>
        <w:r w:rsidR="00276DC9" w:rsidDel="00203E01">
          <w:rPr>
            <w:rFonts w:ascii="Times New Roman" w:hAnsi="Times New Roman" w:cs="Times New Roman" w:hint="eastAsia"/>
          </w:rPr>
          <w:delText xml:space="preserve"> </w:delText>
        </w:r>
      </w:del>
      <w:ins w:id="14" w:author=" " w:date="2017-09-25T20:14:00Z">
        <w:r w:rsidR="00203E01">
          <w:rPr>
            <w:rFonts w:ascii="Times New Roman" w:hAnsi="Times New Roman" w:cs="Times New Roman"/>
          </w:rPr>
          <w:t>is</w:t>
        </w:r>
        <w:r w:rsidR="00203E01">
          <w:rPr>
            <w:rFonts w:ascii="Times New Roman" w:hAnsi="Times New Roman" w:cs="Times New Roman" w:hint="eastAsia"/>
          </w:rPr>
          <w:t xml:space="preserve"> </w:t>
        </w:r>
      </w:ins>
      <w:r w:rsidR="008253CD">
        <w:rPr>
          <w:rFonts w:ascii="Times New Roman" w:hAnsi="Times New Roman" w:cs="Times New Roman"/>
        </w:rPr>
        <w:t xml:space="preserve">not mentioned. </w:t>
      </w:r>
      <w:r w:rsidR="00276DC9">
        <w:rPr>
          <w:rFonts w:ascii="Times New Roman" w:hAnsi="Times New Roman" w:cs="Times New Roman" w:hint="eastAsia"/>
        </w:rPr>
        <w:t>D</w:t>
      </w:r>
      <w:r w:rsidR="00276DC9">
        <w:rPr>
          <w:rFonts w:ascii="Times New Roman" w:hAnsi="Times New Roman" w:cs="Times New Roman"/>
        </w:rPr>
        <w:t>u</w:t>
      </w:r>
      <w:r w:rsidR="00276DC9">
        <w:rPr>
          <w:rFonts w:ascii="Times New Roman" w:hAnsi="Times New Roman" w:cs="Times New Roman" w:hint="eastAsia"/>
        </w:rPr>
        <w:t>e to this</w:t>
      </w:r>
      <w:r w:rsidR="00D71FAE">
        <w:rPr>
          <w:rFonts w:ascii="Times New Roman" w:hAnsi="Times New Roman" w:cs="Times New Roman" w:hint="eastAsia"/>
        </w:rPr>
        <w:t xml:space="preserve">, it cannot </w:t>
      </w:r>
      <w:r w:rsidR="006F12E5">
        <w:rPr>
          <w:rFonts w:ascii="Times New Roman" w:hAnsi="Times New Roman" w:cs="Times New Roman" w:hint="eastAsia"/>
        </w:rPr>
        <w:t xml:space="preserve">be demonstrated </w:t>
      </w:r>
      <w:r w:rsidR="00F863DB">
        <w:rPr>
          <w:rFonts w:ascii="Times New Roman" w:hAnsi="Times New Roman" w:cs="Times New Roman" w:hint="eastAsia"/>
        </w:rPr>
        <w:t xml:space="preserve">whether </w:t>
      </w:r>
      <w:r w:rsidR="006F12E5">
        <w:rPr>
          <w:rFonts w:ascii="Times New Roman" w:hAnsi="Times New Roman" w:cs="Times New Roman" w:hint="eastAsia"/>
        </w:rPr>
        <w:t xml:space="preserve">the gadget is easy to use. </w:t>
      </w:r>
      <w:r w:rsidR="00423021">
        <w:rPr>
          <w:rFonts w:ascii="Times New Roman" w:hAnsi="Times New Roman" w:cs="Times New Roman" w:hint="eastAsia"/>
        </w:rPr>
        <w:t xml:space="preserve">Secondly, </w:t>
      </w:r>
      <w:r w:rsidR="003F10D3">
        <w:rPr>
          <w:rFonts w:ascii="Times New Roman" w:hAnsi="Times New Roman" w:cs="Times New Roman" w:hint="eastAsia"/>
        </w:rPr>
        <w:t>the feasibility of the proposal</w:t>
      </w:r>
      <w:r w:rsidR="001E42AE">
        <w:rPr>
          <w:rFonts w:ascii="Times New Roman" w:hAnsi="Times New Roman" w:cs="Times New Roman" w:hint="eastAsia"/>
        </w:rPr>
        <w:t xml:space="preserve"> is critically hindered by the sever</w:t>
      </w:r>
      <w:ins w:id="15" w:author=" " w:date="2017-09-25T20:07:00Z">
        <w:r w:rsidR="00203E01">
          <w:rPr>
            <w:rFonts w:ascii="Times New Roman" w:hAnsi="Times New Roman" w:cs="Times New Roman"/>
          </w:rPr>
          <w:t>e</w:t>
        </w:r>
      </w:ins>
      <w:r w:rsidR="001E42AE">
        <w:rPr>
          <w:rFonts w:ascii="Times New Roman" w:hAnsi="Times New Roman" w:cs="Times New Roman" w:hint="eastAsia"/>
        </w:rPr>
        <w:t xml:space="preserve"> </w:t>
      </w:r>
      <w:r w:rsidR="00D40EE4">
        <w:rPr>
          <w:rFonts w:ascii="Times New Roman" w:hAnsi="Times New Roman" w:cs="Times New Roman" w:hint="eastAsia"/>
        </w:rPr>
        <w:t xml:space="preserve">lack of </w:t>
      </w:r>
      <w:r w:rsidR="00805AD1">
        <w:rPr>
          <w:rFonts w:ascii="Times New Roman" w:hAnsi="Times New Roman" w:cs="Times New Roman" w:hint="eastAsia"/>
        </w:rPr>
        <w:t xml:space="preserve">elaboration </w:t>
      </w:r>
      <w:r w:rsidR="001E42AE">
        <w:rPr>
          <w:rFonts w:ascii="Times New Roman" w:hAnsi="Times New Roman" w:cs="Times New Roman" w:hint="eastAsia"/>
        </w:rPr>
        <w:t xml:space="preserve">of the product itself and implementation. </w:t>
      </w:r>
      <w:r w:rsidR="00D40EE4">
        <w:rPr>
          <w:rFonts w:ascii="Times New Roman" w:hAnsi="Times New Roman" w:cs="Times New Roman" w:hint="eastAsia"/>
        </w:rPr>
        <w:t xml:space="preserve">Sketches </w:t>
      </w:r>
      <w:r w:rsidR="00942C63">
        <w:rPr>
          <w:rFonts w:ascii="Times New Roman" w:hAnsi="Times New Roman" w:cs="Times New Roman" w:hint="eastAsia"/>
        </w:rPr>
        <w:t xml:space="preserve">of the </w:t>
      </w:r>
      <w:r w:rsidR="002C0778">
        <w:rPr>
          <w:rFonts w:ascii="Times New Roman" w:hAnsi="Times New Roman" w:cs="Times New Roman" w:hint="eastAsia"/>
        </w:rPr>
        <w:t xml:space="preserve">charging </w:t>
      </w:r>
      <w:r w:rsidR="001E42AE">
        <w:rPr>
          <w:rFonts w:ascii="Times New Roman" w:hAnsi="Times New Roman" w:cs="Times New Roman" w:hint="eastAsia"/>
        </w:rPr>
        <w:t>cap</w:t>
      </w:r>
      <w:r w:rsidR="00942C63">
        <w:rPr>
          <w:rFonts w:ascii="Times New Roman" w:hAnsi="Times New Roman" w:cs="Times New Roman" w:hint="eastAsia"/>
        </w:rPr>
        <w:t xml:space="preserve"> </w:t>
      </w:r>
      <w:r w:rsidR="00DA138C">
        <w:rPr>
          <w:rFonts w:ascii="Times New Roman" w:hAnsi="Times New Roman" w:cs="Times New Roman" w:hint="eastAsia"/>
        </w:rPr>
        <w:t xml:space="preserve">and </w:t>
      </w:r>
      <w:r w:rsidR="00E707B0">
        <w:rPr>
          <w:rFonts w:ascii="Times New Roman" w:hAnsi="Times New Roman" w:cs="Times New Roman" w:hint="eastAsia"/>
        </w:rPr>
        <w:t xml:space="preserve">detailed </w:t>
      </w:r>
      <w:r w:rsidR="00C04E92">
        <w:rPr>
          <w:rFonts w:ascii="Times New Roman" w:hAnsi="Times New Roman" w:cs="Times New Roman" w:hint="eastAsia"/>
        </w:rPr>
        <w:t xml:space="preserve">drawings of </w:t>
      </w:r>
      <w:r w:rsidR="00DA138C">
        <w:rPr>
          <w:rFonts w:ascii="Times New Roman" w:hAnsi="Times New Roman" w:cs="Times New Roman" w:hint="eastAsia"/>
        </w:rPr>
        <w:t xml:space="preserve">its </w:t>
      </w:r>
      <w:r w:rsidR="00C04E92">
        <w:rPr>
          <w:rFonts w:ascii="Times New Roman" w:hAnsi="Times New Roman" w:cs="Times New Roman" w:hint="eastAsia"/>
        </w:rPr>
        <w:t>structure</w:t>
      </w:r>
      <w:r w:rsidR="00D166E5">
        <w:rPr>
          <w:rFonts w:ascii="Times New Roman" w:hAnsi="Times New Roman" w:cs="Times New Roman" w:hint="eastAsia"/>
        </w:rPr>
        <w:t xml:space="preserve"> </w:t>
      </w:r>
      <w:r w:rsidR="000A546B">
        <w:rPr>
          <w:rFonts w:ascii="Times New Roman" w:hAnsi="Times New Roman" w:cs="Times New Roman" w:hint="eastAsia"/>
        </w:rPr>
        <w:t xml:space="preserve">drawing </w:t>
      </w:r>
      <w:r w:rsidR="00942C63">
        <w:rPr>
          <w:rFonts w:ascii="Times New Roman" w:hAnsi="Times New Roman" w:cs="Times New Roman" w:hint="eastAsia"/>
        </w:rPr>
        <w:t xml:space="preserve">are </w:t>
      </w:r>
      <w:r w:rsidR="00D166E5">
        <w:rPr>
          <w:rFonts w:ascii="Times New Roman" w:hAnsi="Times New Roman" w:cs="Times New Roman" w:hint="eastAsia"/>
        </w:rPr>
        <w:t>notably absent.</w:t>
      </w:r>
      <w:r w:rsidR="00BD46FD">
        <w:rPr>
          <w:rFonts w:ascii="Times New Roman" w:hAnsi="Times New Roman" w:cs="Times New Roman" w:hint="eastAsia"/>
        </w:rPr>
        <w:t xml:space="preserve"> In addition</w:t>
      </w:r>
      <w:r w:rsidR="00942C63">
        <w:rPr>
          <w:rFonts w:ascii="Times New Roman" w:hAnsi="Times New Roman" w:cs="Times New Roman" w:hint="eastAsia"/>
        </w:rPr>
        <w:t>, the implementation part is</w:t>
      </w:r>
      <w:r w:rsidR="009F38A2">
        <w:rPr>
          <w:rFonts w:ascii="Times New Roman" w:hAnsi="Times New Roman" w:cs="Times New Roman" w:hint="eastAsia"/>
        </w:rPr>
        <w:t xml:space="preserve"> too general</w:t>
      </w:r>
      <w:r w:rsidR="00F97E82">
        <w:rPr>
          <w:rFonts w:ascii="Times New Roman" w:hAnsi="Times New Roman" w:cs="Times New Roman" w:hint="eastAsia"/>
        </w:rPr>
        <w:t xml:space="preserve">. </w:t>
      </w:r>
      <w:r w:rsidR="00740C30">
        <w:rPr>
          <w:rFonts w:ascii="Times New Roman" w:hAnsi="Times New Roman" w:cs="Times New Roman" w:hint="eastAsia"/>
        </w:rPr>
        <w:t xml:space="preserve">The author </w:t>
      </w:r>
      <w:r w:rsidR="009F38A2">
        <w:rPr>
          <w:rFonts w:ascii="Times New Roman" w:hAnsi="Times New Roman" w:cs="Times New Roman" w:hint="eastAsia"/>
        </w:rPr>
        <w:t xml:space="preserve">states that the team </w:t>
      </w:r>
      <w:r w:rsidR="00740C30">
        <w:rPr>
          <w:rFonts w:ascii="Times New Roman" w:hAnsi="Times New Roman" w:cs="Times New Roman" w:hint="eastAsia"/>
        </w:rPr>
        <w:t xml:space="preserve">will </w:t>
      </w:r>
      <w:r w:rsidR="00F863DB">
        <w:rPr>
          <w:rFonts w:ascii="Times New Roman" w:hAnsi="Times New Roman" w:cs="Times New Roman" w:hint="eastAsia"/>
        </w:rPr>
        <w:t xml:space="preserve">improve the device but fails to show clearly </w:t>
      </w:r>
      <w:r w:rsidR="002C120A">
        <w:rPr>
          <w:rFonts w:ascii="Times New Roman" w:hAnsi="Times New Roman" w:cs="Times New Roman" w:hint="eastAsia"/>
        </w:rPr>
        <w:t>the</w:t>
      </w:r>
      <w:r w:rsidR="002113E8">
        <w:rPr>
          <w:rFonts w:ascii="Times New Roman" w:hAnsi="Times New Roman" w:cs="Times New Roman" w:hint="eastAsia"/>
        </w:rPr>
        <w:t xml:space="preserve"> concrete</w:t>
      </w:r>
      <w:r w:rsidR="002C120A">
        <w:rPr>
          <w:rFonts w:ascii="Times New Roman" w:hAnsi="Times New Roman" w:cs="Times New Roman" w:hint="eastAsia"/>
        </w:rPr>
        <w:t xml:space="preserve"> result they want to achieve</w:t>
      </w:r>
      <w:r w:rsidR="00805AD1">
        <w:rPr>
          <w:rFonts w:ascii="Times New Roman" w:hAnsi="Times New Roman" w:cs="Times New Roman" w:hint="eastAsia"/>
        </w:rPr>
        <w:t xml:space="preserve">. </w:t>
      </w:r>
      <w:r w:rsidR="004C7F30">
        <w:rPr>
          <w:rFonts w:ascii="Times New Roman" w:hAnsi="Times New Roman" w:cs="Times New Roman" w:hint="eastAsia"/>
        </w:rPr>
        <w:t>Finally</w:t>
      </w:r>
      <w:r w:rsidR="00481F36">
        <w:rPr>
          <w:rFonts w:ascii="Times New Roman" w:hAnsi="Times New Roman" w:cs="Times New Roman" w:hint="eastAsia"/>
        </w:rPr>
        <w:t xml:space="preserve">, </w:t>
      </w:r>
      <w:r w:rsidR="00E27C11">
        <w:rPr>
          <w:rFonts w:ascii="Times New Roman" w:hAnsi="Times New Roman" w:cs="Times New Roman" w:hint="eastAsia"/>
        </w:rPr>
        <w:t xml:space="preserve">one of the references of this proposal is from Wikipedia, which creates a sense of unprofessionalism and undermines </w:t>
      </w:r>
      <w:r w:rsidR="00E27C11">
        <w:rPr>
          <w:rFonts w:ascii="Times New Roman" w:hAnsi="Times New Roman" w:cs="Times New Roman"/>
        </w:rPr>
        <w:t>its overall</w:t>
      </w:r>
      <w:r w:rsidR="00E70925">
        <w:rPr>
          <w:rFonts w:ascii="Times New Roman" w:hAnsi="Times New Roman" w:cs="Times New Roman" w:hint="eastAsia"/>
        </w:rPr>
        <w:t xml:space="preserve"> reliability</w:t>
      </w:r>
      <w:r w:rsidR="00E27C11">
        <w:rPr>
          <w:rFonts w:ascii="Times New Roman" w:hAnsi="Times New Roman" w:cs="Times New Roman" w:hint="eastAsia"/>
        </w:rPr>
        <w:t xml:space="preserve">. </w:t>
      </w:r>
    </w:p>
    <w:p w14:paraId="6AABA51B" w14:textId="77777777" w:rsidR="00DF34F8" w:rsidRPr="005A4F3C" w:rsidRDefault="00DF34F8" w:rsidP="00DF34F8">
      <w:pPr>
        <w:spacing w:line="480" w:lineRule="auto"/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5A4F3C">
        <w:rPr>
          <w:rFonts w:ascii="Times New Roman" w:hAnsi="Times New Roman" w:cs="Times New Roman" w:hint="eastAsia"/>
          <w:sz w:val="28"/>
          <w:szCs w:val="28"/>
          <w:u w:val="single"/>
        </w:rPr>
        <w:t>c). Marketability</w:t>
      </w:r>
    </w:p>
    <w:p w14:paraId="55E9E08A" w14:textId="00535E63" w:rsidR="00DF34F8" w:rsidRPr="00281FD3" w:rsidRDefault="00DF34F8" w:rsidP="00DF34F8">
      <w:pPr>
        <w:spacing w:line="480" w:lineRule="auto"/>
        <w:rPr>
          <w:rFonts w:ascii="Times New Roman" w:hAnsi="Times New Roman" w:cs="Times New Roman"/>
        </w:rPr>
      </w:pPr>
      <w:r w:rsidRPr="00281FD3">
        <w:rPr>
          <w:rFonts w:ascii="Times New Roman" w:hAnsi="Times New Roman" w:cs="Times New Roman" w:hint="eastAsia"/>
        </w:rPr>
        <w:t>The proposed product has come up short in</w:t>
      </w:r>
      <w:r w:rsidR="00A70897">
        <w:rPr>
          <w:rFonts w:ascii="Times New Roman" w:hAnsi="Times New Roman" w:cs="Times New Roman"/>
        </w:rPr>
        <w:t xml:space="preserve"> marketability</w:t>
      </w:r>
      <w:r w:rsidRPr="00281FD3">
        <w:rPr>
          <w:rFonts w:ascii="Times New Roman" w:hAnsi="Times New Roman" w:cs="Times New Roman" w:hint="eastAsia"/>
        </w:rPr>
        <w:t>.</w:t>
      </w:r>
      <w:r w:rsidR="00357A71">
        <w:rPr>
          <w:rFonts w:ascii="Times New Roman" w:hAnsi="Times New Roman" w:cs="Times New Roman" w:hint="eastAsia"/>
        </w:rPr>
        <w:t xml:space="preserve"> </w:t>
      </w:r>
      <w:r w:rsidR="00851623">
        <w:rPr>
          <w:rFonts w:ascii="Times New Roman" w:hAnsi="Times New Roman" w:cs="Times New Roman" w:hint="eastAsia"/>
        </w:rPr>
        <w:t>T</w:t>
      </w:r>
      <w:r w:rsidRPr="00281FD3">
        <w:rPr>
          <w:rFonts w:ascii="Times New Roman" w:hAnsi="Times New Roman" w:cs="Times New Roman" w:hint="eastAsia"/>
        </w:rPr>
        <w:t xml:space="preserve">he cap is chosen to be the carrier of the solar-powered charger. This is not appropriate as caps are not frequently worn by </w:t>
      </w:r>
      <w:r>
        <w:rPr>
          <w:rFonts w:ascii="Times New Roman" w:hAnsi="Times New Roman" w:cs="Times New Roman" w:hint="eastAsia"/>
        </w:rPr>
        <w:t xml:space="preserve">most </w:t>
      </w:r>
      <w:r w:rsidRPr="00281FD3">
        <w:rPr>
          <w:rFonts w:ascii="Times New Roman" w:hAnsi="Times New Roman" w:cs="Times New Roman" w:hint="eastAsia"/>
        </w:rPr>
        <w:t>people.</w:t>
      </w:r>
      <w:r w:rsidR="00BD46FD">
        <w:rPr>
          <w:rFonts w:ascii="Times New Roman" w:hAnsi="Times New Roman" w:cs="Times New Roman" w:hint="eastAsia"/>
        </w:rPr>
        <w:t xml:space="preserve"> Moreover</w:t>
      </w:r>
      <w:r w:rsidR="00970839">
        <w:rPr>
          <w:rFonts w:ascii="Times New Roman" w:hAnsi="Times New Roman" w:cs="Times New Roman" w:hint="eastAsia"/>
        </w:rPr>
        <w:t>, solar cells will generate heat during operation</w:t>
      </w:r>
      <w:r w:rsidRPr="00281FD3">
        <w:rPr>
          <w:rFonts w:ascii="Times New Roman" w:hAnsi="Times New Roman" w:cs="Times New Roman" w:hint="eastAsia"/>
        </w:rPr>
        <w:t xml:space="preserve"> and this could compromise </w:t>
      </w:r>
      <w:r w:rsidRPr="00281FD3">
        <w:rPr>
          <w:rFonts w:ascii="Times New Roman" w:hAnsi="Times New Roman" w:cs="Times New Roman" w:hint="eastAsia"/>
        </w:rPr>
        <w:lastRenderedPageBreak/>
        <w:t>the comfort level of the cap</w:t>
      </w:r>
      <w:r w:rsidR="00173371">
        <w:rPr>
          <w:rFonts w:ascii="Times New Roman" w:hAnsi="Times New Roman" w:cs="Times New Roman" w:hint="eastAsia"/>
        </w:rPr>
        <w:t>.</w:t>
      </w:r>
      <w:r w:rsidR="004C7F30">
        <w:rPr>
          <w:rFonts w:ascii="Times New Roman" w:hAnsi="Times New Roman" w:cs="Times New Roman" w:hint="eastAsia"/>
        </w:rPr>
        <w:t xml:space="preserve"> </w:t>
      </w:r>
      <w:r w:rsidR="00ED2A2E">
        <w:rPr>
          <w:rFonts w:ascii="Times New Roman" w:hAnsi="Times New Roman" w:cs="Times New Roman" w:hint="eastAsia"/>
        </w:rPr>
        <w:t>In consequence, t</w:t>
      </w:r>
      <w:r>
        <w:rPr>
          <w:rFonts w:ascii="Times New Roman" w:hAnsi="Times New Roman" w:cs="Times New Roman" w:hint="eastAsia"/>
        </w:rPr>
        <w:t xml:space="preserve">he </w:t>
      </w:r>
      <w:r w:rsidR="00AC57F5">
        <w:rPr>
          <w:rFonts w:ascii="Times New Roman" w:hAnsi="Times New Roman" w:cs="Times New Roman"/>
        </w:rPr>
        <w:t xml:space="preserve">mobile </w:t>
      </w:r>
      <w:r>
        <w:rPr>
          <w:rFonts w:ascii="Times New Roman" w:hAnsi="Times New Roman" w:cs="Times New Roman" w:hint="eastAsia"/>
        </w:rPr>
        <w:t>chargi</w:t>
      </w:r>
      <w:r w:rsidR="00FC600B">
        <w:rPr>
          <w:rFonts w:ascii="Times New Roman" w:hAnsi="Times New Roman" w:cs="Times New Roman" w:hint="eastAsia"/>
        </w:rPr>
        <w:t>ng cap is</w:t>
      </w:r>
      <w:r w:rsidR="00ED2A2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not user-friendly, which significantly diminishes its marketability. </w:t>
      </w:r>
    </w:p>
    <w:p w14:paraId="0857DEE9" w14:textId="77777777" w:rsidR="00DF34F8" w:rsidRPr="00281FD3" w:rsidRDefault="00DF34F8" w:rsidP="00DF34F8">
      <w:pPr>
        <w:spacing w:line="480" w:lineRule="auto"/>
        <w:rPr>
          <w:rFonts w:ascii="Times New Roman" w:hAnsi="Times New Roman" w:cs="Times New Roman"/>
        </w:rPr>
      </w:pPr>
    </w:p>
    <w:p w14:paraId="2E0F3CC7" w14:textId="77777777" w:rsidR="00DF34F8" w:rsidRPr="005A4F3C" w:rsidRDefault="00DF34F8" w:rsidP="00DF34F8">
      <w:pPr>
        <w:spacing w:line="480" w:lineRule="auto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4F3C">
        <w:rPr>
          <w:rFonts w:ascii="Times New Roman" w:hAnsi="Times New Roman" w:cs="Times New Roman" w:hint="eastAsia"/>
          <w:b/>
          <w:sz w:val="28"/>
          <w:szCs w:val="28"/>
          <w:u w:val="single"/>
        </w:rPr>
        <w:t>Conclusion</w:t>
      </w:r>
    </w:p>
    <w:p w14:paraId="199B779C" w14:textId="381E9697" w:rsidR="00DF34F8" w:rsidRDefault="00DF34F8" w:rsidP="00DF34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</w:t>
      </w:r>
      <w:r w:rsidR="00F863DB">
        <w:rPr>
          <w:rFonts w:ascii="Times New Roman" w:hAnsi="Times New Roman" w:cs="Times New Roman" w:hint="eastAsia"/>
        </w:rPr>
        <w:t xml:space="preserve"> summarize</w:t>
      </w:r>
      <w:r w:rsidRPr="00281FD3">
        <w:rPr>
          <w:rFonts w:ascii="Times New Roman" w:hAnsi="Times New Roman" w:cs="Times New Roman" w:hint="eastAsia"/>
        </w:rPr>
        <w:t>, this proposal</w:t>
      </w:r>
      <w:r>
        <w:rPr>
          <w:rFonts w:ascii="Times New Roman" w:hAnsi="Times New Roman" w:cs="Times New Roman" w:hint="eastAsia"/>
        </w:rPr>
        <w:t xml:space="preserve"> </w:t>
      </w:r>
      <w:r w:rsidR="00974241">
        <w:rPr>
          <w:rFonts w:ascii="Times New Roman" w:hAnsi="Times New Roman" w:cs="Times New Roman" w:hint="eastAsia"/>
        </w:rPr>
        <w:t xml:space="preserve">is </w:t>
      </w:r>
      <w:r w:rsidR="00DB2C96">
        <w:rPr>
          <w:rFonts w:ascii="Times New Roman" w:hAnsi="Times New Roman" w:cs="Times New Roman"/>
        </w:rPr>
        <w:t xml:space="preserve">feeble </w:t>
      </w:r>
      <w:r w:rsidR="00974241">
        <w:rPr>
          <w:rFonts w:ascii="Times New Roman" w:hAnsi="Times New Roman" w:cs="Times New Roman" w:hint="eastAsia"/>
        </w:rPr>
        <w:t xml:space="preserve">in </w:t>
      </w:r>
      <w:ins w:id="16" w:author=" " w:date="2017-09-25T20:07:00Z">
        <w:r w:rsidR="00203E01">
          <w:rPr>
            <w:rFonts w:ascii="Times New Roman" w:hAnsi="Times New Roman" w:cs="Times New Roman"/>
          </w:rPr>
          <w:t xml:space="preserve">the </w:t>
        </w:r>
      </w:ins>
      <w:r w:rsidR="00974241">
        <w:rPr>
          <w:rFonts w:ascii="Times New Roman" w:hAnsi="Times New Roman" w:cs="Times New Roman" w:hint="eastAsia"/>
        </w:rPr>
        <w:t>clarity of writing, persuasiveness</w:t>
      </w:r>
      <w:ins w:id="17" w:author=" " w:date="2017-09-25T20:20:00Z">
        <w:r w:rsidR="00416B00">
          <w:rPr>
            <w:rFonts w:ascii="Times New Roman" w:hAnsi="Times New Roman" w:cs="Times New Roman"/>
          </w:rPr>
          <w:t>,</w:t>
        </w:r>
      </w:ins>
      <w:bookmarkStart w:id="18" w:name="_GoBack"/>
      <w:bookmarkEnd w:id="18"/>
      <w:r w:rsidR="00974241">
        <w:rPr>
          <w:rFonts w:ascii="Times New Roman" w:hAnsi="Times New Roman" w:cs="Times New Roman" w:hint="eastAsia"/>
        </w:rPr>
        <w:t xml:space="preserve"> and</w:t>
      </w:r>
      <w:r w:rsidR="00851623">
        <w:rPr>
          <w:rFonts w:ascii="Times New Roman" w:hAnsi="Times New Roman" w:cs="Times New Roman" w:hint="eastAsia"/>
        </w:rPr>
        <w:t xml:space="preserve"> marketability</w:t>
      </w:r>
      <w:r w:rsidR="00974241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T</w:t>
      </w:r>
      <w:r w:rsidRPr="00281FD3">
        <w:rPr>
          <w:rFonts w:ascii="Times New Roman" w:hAnsi="Times New Roman" w:cs="Times New Roman" w:hint="eastAsia"/>
        </w:rPr>
        <w:t>herefore</w:t>
      </w:r>
      <w:r>
        <w:rPr>
          <w:rFonts w:ascii="Times New Roman" w:hAnsi="Times New Roman" w:cs="Times New Roman"/>
        </w:rPr>
        <w:t>, it</w:t>
      </w:r>
      <w:r w:rsidRPr="00281FD3">
        <w:rPr>
          <w:rFonts w:ascii="Times New Roman" w:hAnsi="Times New Roman" w:cs="Times New Roman" w:hint="eastAsia"/>
        </w:rPr>
        <w:t xml:space="preserve"> </w:t>
      </w:r>
      <w:r w:rsidR="00851623">
        <w:rPr>
          <w:rFonts w:ascii="Times New Roman" w:hAnsi="Times New Roman" w:cs="Times New Roman" w:hint="eastAsia"/>
        </w:rPr>
        <w:t xml:space="preserve">is </w:t>
      </w:r>
      <w:r w:rsidRPr="00974241">
        <w:rPr>
          <w:rFonts w:ascii="Times New Roman" w:hAnsi="Times New Roman" w:cs="Times New Roman" w:hint="eastAsia"/>
        </w:rPr>
        <w:t>in</w:t>
      </w:r>
      <w:r w:rsidR="00974241" w:rsidRPr="00974241">
        <w:rPr>
          <w:rFonts w:ascii="Times New Roman" w:hAnsi="Times New Roman" w:cs="Times New Roman" w:hint="eastAsia"/>
        </w:rPr>
        <w:t>adequate</w:t>
      </w:r>
      <w:r w:rsidRPr="00281FD3">
        <w:rPr>
          <w:rFonts w:ascii="Times New Roman" w:hAnsi="Times New Roman" w:cs="Times New Roman" w:hint="eastAsia"/>
        </w:rPr>
        <w:t xml:space="preserve"> and the committee recommends that it </w:t>
      </w:r>
      <w:r>
        <w:rPr>
          <w:rFonts w:ascii="Times New Roman" w:hAnsi="Times New Roman" w:cs="Times New Roman"/>
        </w:rPr>
        <w:t xml:space="preserve">should </w:t>
      </w:r>
      <w:r w:rsidRPr="00281FD3">
        <w:rPr>
          <w:rFonts w:ascii="Times New Roman" w:hAnsi="Times New Roman" w:cs="Times New Roman" w:hint="eastAsia"/>
        </w:rPr>
        <w:t xml:space="preserve">not be </w:t>
      </w:r>
      <w:del w:id="19" w:author=" " w:date="2017-09-25T20:20:00Z">
        <w:r w:rsidRPr="00281FD3" w:rsidDel="002404AD">
          <w:rPr>
            <w:rFonts w:ascii="Times New Roman" w:hAnsi="Times New Roman" w:cs="Times New Roman"/>
          </w:rPr>
          <w:delText xml:space="preserve">accepted </w:delText>
        </w:r>
      </w:del>
      <w:ins w:id="20" w:author=" " w:date="2017-09-25T20:20:00Z">
        <w:r w:rsidR="002404AD">
          <w:rPr>
            <w:rFonts w:ascii="Times New Roman" w:hAnsi="Times New Roman" w:cs="Times New Roman"/>
          </w:rPr>
          <w:t>shortlisted</w:t>
        </w:r>
        <w:r w:rsidR="002404AD" w:rsidRPr="00281FD3">
          <w:rPr>
            <w:rFonts w:ascii="Times New Roman" w:hAnsi="Times New Roman" w:cs="Times New Roman"/>
          </w:rPr>
          <w:t xml:space="preserve"> </w:t>
        </w:r>
      </w:ins>
      <w:r w:rsidRPr="00281FD3">
        <w:rPr>
          <w:rFonts w:ascii="Times New Roman" w:hAnsi="Times New Roman" w:cs="Times New Roman" w:hint="eastAsia"/>
        </w:rPr>
        <w:t xml:space="preserve">for the competition. </w:t>
      </w:r>
    </w:p>
    <w:p w14:paraId="06AD4A5A" w14:textId="77777777" w:rsidR="00774681" w:rsidRDefault="00774681" w:rsidP="00DF34F8">
      <w:pPr>
        <w:spacing w:line="480" w:lineRule="auto"/>
        <w:rPr>
          <w:rFonts w:ascii="Times New Roman" w:hAnsi="Times New Roman" w:cs="Times New Roman"/>
        </w:rPr>
      </w:pPr>
    </w:p>
    <w:p w14:paraId="24D8F570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324C7DD7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3B8464C4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611A8DDD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52C14F3F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5D09F64E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623B070B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0D8A22BE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07637C2A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0E9F0006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04D09277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508FA01E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30FE8447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2F25686B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4923956E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75287E84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2D8A7AD3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3496C7A5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1775DA5D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1F46D7F6" w14:textId="77777777" w:rsidR="00C55215" w:rsidRDefault="00C55215" w:rsidP="00DF34F8">
      <w:pPr>
        <w:spacing w:line="480" w:lineRule="auto"/>
        <w:rPr>
          <w:rFonts w:ascii="Times New Roman" w:hAnsi="Times New Roman" w:cs="Times New Roman"/>
        </w:rPr>
      </w:pPr>
    </w:p>
    <w:p w14:paraId="5FD75C56" w14:textId="77777777" w:rsidR="00117DE3" w:rsidRPr="00117DE3" w:rsidRDefault="00117DE3" w:rsidP="00DF34F8">
      <w:pPr>
        <w:spacing w:line="480" w:lineRule="auto"/>
        <w:rPr>
          <w:rFonts w:ascii="Times New Roman" w:hAnsi="Times New Roman" w:cs="Times New Roman"/>
        </w:rPr>
      </w:pPr>
    </w:p>
    <w:p w14:paraId="410A159E" w14:textId="11A25465" w:rsidR="00774681" w:rsidRPr="00745526" w:rsidRDefault="00774681" w:rsidP="00DF34F8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745526">
        <w:rPr>
          <w:rFonts w:ascii="Times New Roman" w:hAnsi="Times New Roman" w:cs="Times New Roman" w:hint="eastAsia"/>
          <w:b/>
          <w:sz w:val="28"/>
          <w:szCs w:val="28"/>
        </w:rPr>
        <w:t>References</w:t>
      </w:r>
    </w:p>
    <w:p w14:paraId="7766CEF0" w14:textId="77777777" w:rsidR="00745526" w:rsidRDefault="007942E5" w:rsidP="00DF34F8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>Boer, K.W</w:t>
      </w:r>
      <w:r w:rsidR="00774681">
        <w:rPr>
          <w:rFonts w:ascii="Times New Roman" w:hAnsi="Times New Roman" w:cs="Times New Roman" w:hint="eastAsia"/>
        </w:rPr>
        <w:t>.(</w:t>
      </w:r>
      <w:proofErr w:type="spellStart"/>
      <w:r w:rsidR="00774681">
        <w:rPr>
          <w:rFonts w:ascii="Times New Roman" w:hAnsi="Times New Roman" w:cs="Times New Roman" w:hint="eastAsia"/>
        </w:rPr>
        <w:t>n.d.</w:t>
      </w:r>
      <w:proofErr w:type="spellEnd"/>
      <w:r w:rsidR="00774681">
        <w:rPr>
          <w:rFonts w:ascii="Times New Roman" w:hAnsi="Times New Roman" w:cs="Times New Roman" w:hint="eastAsia"/>
        </w:rPr>
        <w:t xml:space="preserve">). </w:t>
      </w:r>
      <w:r>
        <w:rPr>
          <w:rFonts w:ascii="Times New Roman" w:hAnsi="Times New Roman" w:cs="Times New Roman" w:hint="eastAsia"/>
          <w:i/>
        </w:rPr>
        <w:t>Solar c</w:t>
      </w:r>
      <w:r w:rsidR="00774681" w:rsidRPr="00774681">
        <w:rPr>
          <w:rFonts w:ascii="Times New Roman" w:hAnsi="Times New Roman" w:cs="Times New Roman" w:hint="eastAsia"/>
          <w:i/>
        </w:rPr>
        <w:t>ell</w:t>
      </w:r>
      <w:r w:rsidR="001513AF">
        <w:rPr>
          <w:rFonts w:ascii="Times New Roman" w:hAnsi="Times New Roman" w:cs="Times New Roman" w:hint="eastAsia"/>
          <w:i/>
        </w:rPr>
        <w:t xml:space="preserve">. </w:t>
      </w:r>
    </w:p>
    <w:p w14:paraId="0CD63A66" w14:textId="57C68E07" w:rsidR="009904DF" w:rsidRDefault="007942E5" w:rsidP="007C71A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Retrieved 22 September </w:t>
      </w:r>
      <w:r w:rsidR="00117DE3">
        <w:rPr>
          <w:rFonts w:ascii="Times New Roman" w:hAnsi="Times New Roman" w:cs="Times New Roman" w:hint="eastAsia"/>
        </w:rPr>
        <w:t>2017</w:t>
      </w:r>
      <w:r>
        <w:rPr>
          <w:rFonts w:ascii="Times New Roman" w:hAnsi="Times New Roman" w:cs="Times New Roman" w:hint="eastAsia"/>
        </w:rPr>
        <w:t xml:space="preserve"> from</w:t>
      </w:r>
      <w:r w:rsidR="009904DF">
        <w:rPr>
          <w:rFonts w:ascii="Times New Roman" w:hAnsi="Times New Roman" w:cs="Times New Roman" w:hint="eastAsia"/>
        </w:rPr>
        <w:t xml:space="preserve"> </w:t>
      </w:r>
      <w:hyperlink r:id="rId4" w:history="1">
        <w:r w:rsidR="007C71AE" w:rsidRPr="00100263">
          <w:rPr>
            <w:rStyle w:val="a3"/>
            <w:rFonts w:ascii="Times New Roman" w:hAnsi="Times New Roman" w:cs="Times New Roman"/>
          </w:rPr>
          <w:t>http://www.chemistryexplained.com/Ru-Sp/Solar-</w:t>
        </w:r>
        <w:r w:rsidR="007C71AE" w:rsidRPr="00100263">
          <w:rPr>
            <w:rStyle w:val="a3"/>
            <w:rFonts w:ascii="Times New Roman" w:hAnsi="Times New Roman" w:cs="Times New Roman" w:hint="eastAsia"/>
          </w:rPr>
          <w:t xml:space="preserve">-    </w:t>
        </w:r>
        <w:r w:rsidR="007C71AE" w:rsidRPr="00100263">
          <w:rPr>
            <w:rStyle w:val="a3"/>
            <w:rFonts w:ascii="Times New Roman" w:hAnsi="Times New Roman" w:cs="Times New Roman"/>
          </w:rPr>
          <w:t>Cells.html</w:t>
        </w:r>
      </w:hyperlink>
    </w:p>
    <w:p w14:paraId="087E6FB6" w14:textId="77777777" w:rsidR="00D5425E" w:rsidRPr="00D5425E" w:rsidRDefault="00D5425E" w:rsidP="009904DF">
      <w:pPr>
        <w:spacing w:line="480" w:lineRule="auto"/>
        <w:ind w:firstLine="420"/>
        <w:rPr>
          <w:rFonts w:ascii="Times New Roman" w:hAnsi="Times New Roman" w:cs="Times New Roman"/>
        </w:rPr>
      </w:pPr>
    </w:p>
    <w:p w14:paraId="67FE1F5E" w14:textId="5D517DB2" w:rsidR="009904DF" w:rsidRPr="009904DF" w:rsidRDefault="009904DF" w:rsidP="009904DF">
      <w:pPr>
        <w:spacing w:line="480" w:lineRule="auto"/>
        <w:ind w:firstLine="420"/>
        <w:rPr>
          <w:rFonts w:ascii="Times New Roman" w:hAnsi="Times New Roman" w:cs="Times New Roman"/>
        </w:rPr>
      </w:pPr>
    </w:p>
    <w:p w14:paraId="59EA638B" w14:textId="77777777" w:rsidR="009904DF" w:rsidRPr="009904DF" w:rsidRDefault="009904DF" w:rsidP="009904DF">
      <w:pPr>
        <w:spacing w:line="480" w:lineRule="auto"/>
        <w:ind w:firstLine="420"/>
        <w:rPr>
          <w:rFonts w:ascii="Times New Roman" w:hAnsi="Times New Roman" w:cs="Times New Roman"/>
          <w:color w:val="000000" w:themeColor="text1"/>
          <w:u w:val="single"/>
        </w:rPr>
      </w:pPr>
    </w:p>
    <w:p w14:paraId="44C57B67" w14:textId="77777777" w:rsidR="00745526" w:rsidRPr="009904DF" w:rsidRDefault="00745526" w:rsidP="00745526">
      <w:pPr>
        <w:spacing w:line="480" w:lineRule="auto"/>
        <w:ind w:firstLine="420"/>
        <w:rPr>
          <w:rFonts w:ascii="Times New Roman" w:hAnsi="Times New Roman" w:cs="Times New Roman"/>
          <w:color w:val="000000" w:themeColor="text1"/>
        </w:rPr>
      </w:pPr>
    </w:p>
    <w:bookmarkEnd w:id="0"/>
    <w:p w14:paraId="7C4862ED" w14:textId="77777777" w:rsidR="00637ECC" w:rsidRDefault="00830D51"/>
    <w:sectPr w:rsidR="00637ECC" w:rsidSect="00270AC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None" w15:userId="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F8"/>
    <w:rsid w:val="0002434D"/>
    <w:rsid w:val="00043D26"/>
    <w:rsid w:val="00075BF0"/>
    <w:rsid w:val="00086F60"/>
    <w:rsid w:val="00091DDF"/>
    <w:rsid w:val="000A546B"/>
    <w:rsid w:val="00117DE3"/>
    <w:rsid w:val="001513AF"/>
    <w:rsid w:val="0016642A"/>
    <w:rsid w:val="00173371"/>
    <w:rsid w:val="001851BE"/>
    <w:rsid w:val="001B3F80"/>
    <w:rsid w:val="001E42AE"/>
    <w:rsid w:val="001F3E83"/>
    <w:rsid w:val="00203E01"/>
    <w:rsid w:val="00206EC0"/>
    <w:rsid w:val="002113E8"/>
    <w:rsid w:val="00213314"/>
    <w:rsid w:val="00226559"/>
    <w:rsid w:val="002404AD"/>
    <w:rsid w:val="00270ACD"/>
    <w:rsid w:val="00270D09"/>
    <w:rsid w:val="00276DC9"/>
    <w:rsid w:val="002A458F"/>
    <w:rsid w:val="002C0778"/>
    <w:rsid w:val="002C120A"/>
    <w:rsid w:val="002C3077"/>
    <w:rsid w:val="00357A71"/>
    <w:rsid w:val="003F10D3"/>
    <w:rsid w:val="00416B00"/>
    <w:rsid w:val="00421B04"/>
    <w:rsid w:val="00423021"/>
    <w:rsid w:val="00427C91"/>
    <w:rsid w:val="00432E72"/>
    <w:rsid w:val="00451025"/>
    <w:rsid w:val="00481F36"/>
    <w:rsid w:val="004858F3"/>
    <w:rsid w:val="00497FA1"/>
    <w:rsid w:val="004A2205"/>
    <w:rsid w:val="004A7C9B"/>
    <w:rsid w:val="004C7F30"/>
    <w:rsid w:val="00532D12"/>
    <w:rsid w:val="0057767E"/>
    <w:rsid w:val="005836DE"/>
    <w:rsid w:val="005A4F3C"/>
    <w:rsid w:val="005D7B95"/>
    <w:rsid w:val="00603B40"/>
    <w:rsid w:val="00652555"/>
    <w:rsid w:val="006E73AE"/>
    <w:rsid w:val="006F12E5"/>
    <w:rsid w:val="00735DE7"/>
    <w:rsid w:val="00740C30"/>
    <w:rsid w:val="00745526"/>
    <w:rsid w:val="00762629"/>
    <w:rsid w:val="00774681"/>
    <w:rsid w:val="007769BD"/>
    <w:rsid w:val="007942E5"/>
    <w:rsid w:val="007C0680"/>
    <w:rsid w:val="007C1B19"/>
    <w:rsid w:val="007C71AE"/>
    <w:rsid w:val="00805AD1"/>
    <w:rsid w:val="008253CD"/>
    <w:rsid w:val="00830D51"/>
    <w:rsid w:val="008351D8"/>
    <w:rsid w:val="00851623"/>
    <w:rsid w:val="0086550C"/>
    <w:rsid w:val="008714D8"/>
    <w:rsid w:val="008A09A8"/>
    <w:rsid w:val="008B275C"/>
    <w:rsid w:val="00906D66"/>
    <w:rsid w:val="00942C63"/>
    <w:rsid w:val="00952989"/>
    <w:rsid w:val="00965F3F"/>
    <w:rsid w:val="00970839"/>
    <w:rsid w:val="00974241"/>
    <w:rsid w:val="009904DF"/>
    <w:rsid w:val="009A1FCD"/>
    <w:rsid w:val="009B574E"/>
    <w:rsid w:val="009F38A2"/>
    <w:rsid w:val="00A3311A"/>
    <w:rsid w:val="00A35577"/>
    <w:rsid w:val="00A70897"/>
    <w:rsid w:val="00AA5E74"/>
    <w:rsid w:val="00AC57F5"/>
    <w:rsid w:val="00AD0A44"/>
    <w:rsid w:val="00AD2449"/>
    <w:rsid w:val="00AF5016"/>
    <w:rsid w:val="00B2117C"/>
    <w:rsid w:val="00B70AEE"/>
    <w:rsid w:val="00BB3436"/>
    <w:rsid w:val="00BB5C74"/>
    <w:rsid w:val="00BD46FD"/>
    <w:rsid w:val="00BE4780"/>
    <w:rsid w:val="00BF19C3"/>
    <w:rsid w:val="00C00937"/>
    <w:rsid w:val="00C04E92"/>
    <w:rsid w:val="00C55215"/>
    <w:rsid w:val="00CF0DA3"/>
    <w:rsid w:val="00D05CE9"/>
    <w:rsid w:val="00D166E5"/>
    <w:rsid w:val="00D40EE4"/>
    <w:rsid w:val="00D44DA4"/>
    <w:rsid w:val="00D47C31"/>
    <w:rsid w:val="00D51271"/>
    <w:rsid w:val="00D5425E"/>
    <w:rsid w:val="00D654AD"/>
    <w:rsid w:val="00D71FAE"/>
    <w:rsid w:val="00D9023E"/>
    <w:rsid w:val="00D902BE"/>
    <w:rsid w:val="00D95574"/>
    <w:rsid w:val="00DA138C"/>
    <w:rsid w:val="00DB2C96"/>
    <w:rsid w:val="00DD53F4"/>
    <w:rsid w:val="00DF34F8"/>
    <w:rsid w:val="00E10784"/>
    <w:rsid w:val="00E27C11"/>
    <w:rsid w:val="00E707B0"/>
    <w:rsid w:val="00E70925"/>
    <w:rsid w:val="00E828AC"/>
    <w:rsid w:val="00ED2A2E"/>
    <w:rsid w:val="00ED3D9D"/>
    <w:rsid w:val="00F1292D"/>
    <w:rsid w:val="00F35758"/>
    <w:rsid w:val="00F43438"/>
    <w:rsid w:val="00F50B5C"/>
    <w:rsid w:val="00F82B43"/>
    <w:rsid w:val="00F8637E"/>
    <w:rsid w:val="00F863DB"/>
    <w:rsid w:val="00F97E82"/>
    <w:rsid w:val="00FB5E2A"/>
    <w:rsid w:val="00FC3E89"/>
    <w:rsid w:val="00FC600B"/>
    <w:rsid w:val="00F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5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F34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468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942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://www.chemistryexplained.com/Ru-Sp/Solar--%20%20%20%20Cel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Evaluation of Mobile Charging Cap Proposal</vt:lpstr>
      <vt:lpstr>Introduction</vt:lpstr>
      <vt:lpstr>Description</vt:lpstr>
      <vt:lpstr>Objective</vt:lpstr>
      <vt:lpstr>Evaluation</vt:lpstr>
      <vt:lpstr>a). Clarity of Writing</vt:lpstr>
      <vt:lpstr>c). Marketability</vt:lpstr>
      <vt:lpstr>Conclusion</vt:lpstr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#HAN SIMENG#</dc:creator>
  <cp:keywords/>
  <dc:description/>
  <cp:lastModifiedBy> </cp:lastModifiedBy>
  <cp:revision>41</cp:revision>
  <dcterms:created xsi:type="dcterms:W3CDTF">2017-09-22T15:19:00Z</dcterms:created>
  <dcterms:modified xsi:type="dcterms:W3CDTF">2017-09-25T12:22:00Z</dcterms:modified>
</cp:coreProperties>
</file>